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84E8FE" w:rsidR="00173F89" w:rsidRDefault="00F95485">
      <w:r>
        <w:t xml:space="preserve">Dear </w:t>
      </w:r>
      <w:ins w:id="0" w:author="Author">
        <w:r w:rsidR="00FD38FE">
          <w:t>Sir/Madam,</w:t>
        </w:r>
      </w:ins>
      <w:del w:id="1" w:author="Author">
        <w:r w:rsidDel="00FD38FE">
          <w:delText>[insert name of recipient],</w:delText>
        </w:r>
      </w:del>
    </w:p>
    <w:p w14:paraId="00000002" w14:textId="77777777" w:rsidR="00173F89" w:rsidRDefault="00173F89"/>
    <w:p w14:paraId="00000003" w14:textId="5E0B3F8D" w:rsidR="00173F89" w:rsidDel="00FD38FE" w:rsidRDefault="00FD38FE">
      <w:pPr>
        <w:rPr>
          <w:del w:id="2" w:author="Author"/>
        </w:rPr>
      </w:pPr>
      <w:ins w:id="3" w:author="Author">
        <w:r>
          <w:rPr>
            <w:rFonts w:ascii="Helvetica" w:hAnsi="Helvetica" w:cs="Helvetica"/>
            <w:color w:val="000000"/>
            <w:sz w:val="21"/>
            <w:szCs w:val="21"/>
            <w:shd w:val="clear" w:color="auto" w:fill="FFFFFF"/>
          </w:rPr>
          <w:t>We have completed an initial exploratory data analysis on the sample of data provided. We now have a solid understanding of the data.</w:t>
        </w:r>
        <w:r w:rsidDel="00FD38FE">
          <w:t xml:space="preserve"> </w:t>
        </w:r>
      </w:ins>
      <w:del w:id="4" w:author="Author">
        <w:r w:rsidR="00F95485" w:rsidDel="00FD38FE">
          <w:delText>[Introduce the task that you’ve completed in 1 - 2 sentences]</w:delText>
        </w:r>
      </w:del>
    </w:p>
    <w:p w14:paraId="0D6D1B9E" w14:textId="77777777" w:rsidR="00FD38FE" w:rsidRDefault="00FD38FE"/>
    <w:p w14:paraId="00000004" w14:textId="77777777" w:rsidR="00173F89" w:rsidRDefault="00173F89"/>
    <w:p w14:paraId="0C33E3F0" w14:textId="77777777" w:rsidR="00FD38FE" w:rsidRPr="00FD38FE" w:rsidRDefault="00FD38FE" w:rsidP="00FD38FE">
      <w:pPr>
        <w:spacing w:line="240" w:lineRule="auto"/>
        <w:rPr>
          <w:ins w:id="5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6" w:author="Author">
            <w:rPr>
              <w:ins w:id="7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8" w:author="Author">
        <w:r w:rsidRPr="00FD38FE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9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Based on the insights from the Exploratory Data Analysis (EDA) you performed, here is a summary:</w:t>
        </w:r>
      </w:ins>
    </w:p>
    <w:p w14:paraId="3DBC1CB8" w14:textId="77777777" w:rsidR="00FD38FE" w:rsidRPr="00FD38FE" w:rsidRDefault="00FD38FE" w:rsidP="00FD38F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0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11" w:author="Author">
            <w:rPr>
              <w:ins w:id="12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13" w:author="Author">
        <w:r w:rsidRPr="00FD38FE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14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The average unit price of items is $7.81, and the average quantity purchased is 2, leading to an average total of $19.7 per transaction.</w:t>
        </w:r>
      </w:ins>
    </w:p>
    <w:p w14:paraId="74A690F6" w14:textId="3722174B" w:rsidR="00FD38FE" w:rsidRPr="00E80AA5" w:rsidRDefault="00FD38FE" w:rsidP="00FD38F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5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16" w:author="Author">
            <w:rPr>
              <w:ins w:id="17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18" w:author="Author">
        <w:r w:rsidRPr="00E80AA5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19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The maximum quantity bought in a single transaction is 4, and the highest unit price of an item goes up to $23.99.</w:t>
        </w:r>
      </w:ins>
    </w:p>
    <w:p w14:paraId="35143091" w14:textId="77777777" w:rsidR="00FD38FE" w:rsidRPr="00E80AA5" w:rsidRDefault="00FD38FE" w:rsidP="00FD38F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0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21" w:author="Author">
            <w:rPr>
              <w:ins w:id="22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23" w:author="Author">
        <w:r w:rsidRPr="00E80AA5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24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Sales show a cyclic nature throughout the day, indicating peak customer times.</w:t>
        </w:r>
      </w:ins>
    </w:p>
    <w:p w14:paraId="6298069C" w14:textId="77777777" w:rsidR="00FD38FE" w:rsidRPr="00E80AA5" w:rsidRDefault="00FD38FE" w:rsidP="00FD38F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5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26" w:author="Author">
            <w:rPr>
              <w:ins w:id="27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28" w:author="Author">
        <w:r w:rsidRPr="00E80AA5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29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Lower-priced items are more in demand, suggesting that basic utility items like soap, toothpaste, water bottles, etc., are sold more.</w:t>
        </w:r>
      </w:ins>
    </w:p>
    <w:p w14:paraId="7D428A00" w14:textId="77777777" w:rsidR="00FD38FE" w:rsidRPr="00E80AA5" w:rsidRDefault="00FD38FE" w:rsidP="00FD38F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0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31" w:author="Author">
            <w:rPr>
              <w:ins w:id="32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33" w:author="Author">
        <w:r w:rsidRPr="00E80AA5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34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The top three most sold categories are food, vegetables, and packaged foods, while Spice/Herbs, Pets, and personal care are the least sold.</w:t>
        </w:r>
      </w:ins>
    </w:p>
    <w:p w14:paraId="7CB52173" w14:textId="77777777" w:rsidR="00FD38FE" w:rsidRPr="00E80AA5" w:rsidRDefault="00FD38FE" w:rsidP="00FD38F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5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36" w:author="Author">
            <w:rPr>
              <w:ins w:id="37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38" w:author="Author">
        <w:r w:rsidRPr="00E80AA5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39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Non-members make up the highest customer type, closely followed by standard and premium members.</w:t>
        </w:r>
      </w:ins>
    </w:p>
    <w:p w14:paraId="4BD137EE" w14:textId="77777777" w:rsidR="00FD38FE" w:rsidRPr="00E80AA5" w:rsidRDefault="00FD38FE" w:rsidP="00FD38F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40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41" w:author="Author">
            <w:rPr>
              <w:ins w:id="42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43" w:author="Author">
        <w:r w:rsidRPr="00E80AA5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44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Cash is the most used payment type.</w:t>
        </w:r>
      </w:ins>
    </w:p>
    <w:p w14:paraId="345B88BE" w14:textId="77777777" w:rsidR="00FD38FE" w:rsidRPr="00E80AA5" w:rsidRDefault="00FD38FE" w:rsidP="00FD38F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45" w:author="Author"/>
          <w:rFonts w:ascii="Helvetica" w:eastAsia="Times New Roman" w:hAnsi="Helvetica" w:cs="Helvetica"/>
          <w:color w:val="111111"/>
          <w:sz w:val="21"/>
          <w:szCs w:val="21"/>
          <w:lang w:val="en-IN" w:eastAsia="en-IN"/>
          <w:rPrChange w:id="46" w:author="Author">
            <w:rPr>
              <w:ins w:id="47" w:author="Author"/>
              <w:rFonts w:ascii="Roboto" w:eastAsia="Times New Roman" w:hAnsi="Roboto" w:cs="Times New Roman"/>
              <w:color w:val="111111"/>
              <w:sz w:val="24"/>
              <w:szCs w:val="24"/>
              <w:lang w:val="en-IN" w:eastAsia="en-IN"/>
            </w:rPr>
          </w:rPrChange>
        </w:rPr>
      </w:pPr>
      <w:ins w:id="48" w:author="Author">
        <w:r w:rsidRPr="00E80AA5">
          <w:rPr>
            <w:rFonts w:ascii="Helvetica" w:eastAsia="Times New Roman" w:hAnsi="Helvetica" w:cs="Helvetica"/>
            <w:color w:val="111111"/>
            <w:sz w:val="21"/>
            <w:szCs w:val="21"/>
            <w:lang w:val="en-IN" w:eastAsia="en-IN"/>
            <w:rPrChange w:id="49" w:author="Author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 w:eastAsia="en-IN"/>
              </w:rPr>
            </w:rPrChange>
          </w:rPr>
          <w:t>The busiest hours for transactions are the 11th, 16th, and 18th hours of the day.</w:t>
        </w:r>
      </w:ins>
    </w:p>
    <w:p w14:paraId="4BBCBD7D" w14:textId="77777777" w:rsidR="00E80AA5" w:rsidRPr="00E80AA5" w:rsidRDefault="00E80AA5" w:rsidP="00E80AA5">
      <w:pPr>
        <w:spacing w:line="240" w:lineRule="auto"/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</w:pPr>
      <w:r w:rsidRPr="00E80AA5"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  <w:t>Considering the client’s question on how to better stock the items they sell, here are the consolidated recommendations:</w:t>
      </w:r>
    </w:p>
    <w:p w14:paraId="22BE4179" w14:textId="4ED7BBD1" w:rsidR="00E80AA5" w:rsidRPr="00E80AA5" w:rsidRDefault="00E80AA5" w:rsidP="00E80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</w:pPr>
      <w:r w:rsidRPr="00E80AA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val="en-IN" w:eastAsia="en-IN"/>
        </w:rPr>
        <w:t>Identify a Specific Problem</w:t>
      </w:r>
      <w:r w:rsidRPr="00E80AA5"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  <w:t>: The current business problem is broad. To tackle it with better accuracy, we need to identify a specific problem statement that the business would like to solve. For example,</w:t>
      </w:r>
      <w:r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  <w:t xml:space="preserve"> demand forecasting on timely basis, customer segmentation, inventory management,etc.</w:t>
      </w:r>
    </w:p>
    <w:p w14:paraId="77E2895C" w14:textId="77777777" w:rsidR="00E80AA5" w:rsidRPr="00E80AA5" w:rsidRDefault="00E80AA5" w:rsidP="00E80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</w:pPr>
      <w:r w:rsidRPr="00E80AA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val="en-IN" w:eastAsia="en-IN"/>
        </w:rPr>
        <w:t>Need More Data</w:t>
      </w:r>
      <w:r w:rsidRPr="00E80AA5"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  <w:t>: The current sample only covers 7 days and 1 store. To make accurate predictions, we need more data covering a longer time period and more stores.</w:t>
      </w:r>
    </w:p>
    <w:p w14:paraId="48BC766C" w14:textId="4E752406" w:rsidR="00E80AA5" w:rsidRPr="00E80AA5" w:rsidRDefault="00E80AA5" w:rsidP="00E80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</w:pPr>
      <w:r w:rsidRPr="00E80AA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val="en-IN" w:eastAsia="en-IN"/>
        </w:rPr>
        <w:t>Additional Datasets</w:t>
      </w:r>
      <w:r w:rsidRPr="00E80AA5"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  <w:t>: Depending on the problem statement we move forward with, we may need more datasets to help describe the outcome that we’re trying to model. For instance, if we</w:t>
      </w:r>
      <w:r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  <w:t xml:space="preserve"> are </w:t>
      </w:r>
      <w:r w:rsidRPr="00E80AA5"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  <w:t>modeling demand for products, we may want to include information about stock levels or weather conditions.</w:t>
      </w:r>
    </w:p>
    <w:p w14:paraId="0117EB93" w14:textId="77777777" w:rsidR="00E80AA5" w:rsidRPr="00E80AA5" w:rsidRDefault="00E80AA5" w:rsidP="00E80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</w:pPr>
      <w:r w:rsidRPr="00E80AA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val="en-IN" w:eastAsia="en-IN"/>
        </w:rPr>
        <w:t>Stock More Low-Priced Items</w:t>
      </w:r>
      <w:r w:rsidRPr="00E80AA5">
        <w:rPr>
          <w:rFonts w:ascii="Helvetica" w:eastAsia="Times New Roman" w:hAnsi="Helvetica" w:cs="Helvetica"/>
          <w:color w:val="111111"/>
          <w:sz w:val="21"/>
          <w:szCs w:val="21"/>
          <w:lang w:val="en-IN" w:eastAsia="en-IN"/>
        </w:rPr>
        <w:t>: As the analysis shows, low-priced items are in higher demand. Therefore, stocking more of these items could potentially increase sales.</w:t>
      </w:r>
    </w:p>
    <w:p w14:paraId="00000005" w14:textId="79A71896" w:rsidR="00173F89" w:rsidDel="00FD38FE" w:rsidRDefault="00F95485">
      <w:pPr>
        <w:rPr>
          <w:del w:id="50" w:author="Author"/>
        </w:rPr>
      </w:pPr>
      <w:del w:id="51" w:author="Author">
        <w:r w:rsidDel="00FD38FE">
          <w:delText>[Summarize findings from your analysis in 3 - 5 bullet points]</w:delText>
        </w:r>
      </w:del>
    </w:p>
    <w:p w14:paraId="00000006" w14:textId="77777777" w:rsidR="00173F89" w:rsidDel="00FD38FE" w:rsidRDefault="00173F89">
      <w:pPr>
        <w:rPr>
          <w:del w:id="52" w:author="Author"/>
        </w:rPr>
      </w:pPr>
    </w:p>
    <w:p w14:paraId="00000007" w14:textId="77F1CD2B" w:rsidR="00173F89" w:rsidDel="00FD38FE" w:rsidRDefault="00F95485">
      <w:pPr>
        <w:rPr>
          <w:del w:id="53" w:author="Author"/>
        </w:rPr>
      </w:pPr>
      <w:del w:id="54" w:author="Author">
        <w:r w:rsidDel="00FD38FE">
          <w:delText>[Provide your recommendations in up to 3 bullet points]</w:delText>
        </w:r>
      </w:del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76078878" w:rsidR="00173F89" w:rsidRDefault="00F95485">
      <w:del w:id="55" w:author="Author">
        <w:r w:rsidDel="00FD38FE">
          <w:delText>[name of sender]</w:delText>
        </w:r>
      </w:del>
      <w:ins w:id="56" w:author="Author">
        <w:r w:rsidR="00FD38FE">
          <w:t>Swamesh Lotlikar.</w:t>
        </w:r>
      </w:ins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522"/>
    <w:multiLevelType w:val="multilevel"/>
    <w:tmpl w:val="3B1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07775"/>
    <w:multiLevelType w:val="multilevel"/>
    <w:tmpl w:val="1FEE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40D92"/>
    <w:multiLevelType w:val="multilevel"/>
    <w:tmpl w:val="A74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91468">
    <w:abstractNumId w:val="2"/>
  </w:num>
  <w:num w:numId="2" w16cid:durableId="1671904784">
    <w:abstractNumId w:val="0"/>
  </w:num>
  <w:num w:numId="3" w16cid:durableId="1530949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E80AA5"/>
    <w:rsid w:val="00F95485"/>
    <w:rsid w:val="00F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FD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80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2024-01-18T11:36:00Z</dcterms:created>
  <dcterms:modified xsi:type="dcterms:W3CDTF">2024-01-18T11:45:00Z</dcterms:modified>
</cp:coreProperties>
</file>